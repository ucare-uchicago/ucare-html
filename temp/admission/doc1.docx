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C814" w14:textId="77777777" w:rsidR="00545368" w:rsidRDefault="00545368" w:rsidP="00545368">
      <w:pPr>
        <w:pStyle w:val="NormalWeb"/>
        <w:shd w:val="clear" w:color="auto" w:fill="FFFFFF"/>
        <w:rPr>
          <w:color w:val="222222"/>
          <w:sz w:val="22"/>
          <w:szCs w:val="22"/>
        </w:rPr>
      </w:pPr>
    </w:p>
    <w:p w14:paraId="16678215" w14:textId="77777777" w:rsidR="00545368" w:rsidRDefault="00545368" w:rsidP="00545368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</w:r>
      <w:r>
        <w:rPr>
          <w:color w:val="222222"/>
          <w:sz w:val="22"/>
          <w:szCs w:val="22"/>
        </w:rPr>
        <w:tab/>
      </w:r>
      <w:r>
        <w:rPr>
          <w:color w:val="222222"/>
          <w:sz w:val="22"/>
          <w:szCs w:val="22"/>
        </w:rPr>
        <w:tab/>
      </w:r>
      <w:r>
        <w:rPr>
          <w:color w:val="222222"/>
          <w:sz w:val="22"/>
          <w:szCs w:val="22"/>
        </w:rPr>
        <w:tab/>
      </w:r>
      <w:r>
        <w:rPr>
          <w:color w:val="222222"/>
          <w:sz w:val="22"/>
          <w:szCs w:val="22"/>
        </w:rPr>
        <w:tab/>
        <w:t>November 6, 2014</w:t>
      </w:r>
    </w:p>
    <w:p w14:paraId="1BF618CD" w14:textId="77777777" w:rsidR="00545368" w:rsidRDefault="00545368" w:rsidP="00545368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Dear XX,</w:t>
      </w:r>
    </w:p>
    <w:p w14:paraId="4B223AA7" w14:textId="6512DEB9" w:rsidR="00545368" w:rsidRDefault="00545368" w:rsidP="00545368">
      <w:pPr>
        <w:pStyle w:val="NormalWeb"/>
        <w:shd w:val="clear" w:color="auto" w:fill="FFFFFF"/>
        <w:rPr>
          <w:color w:val="222222"/>
          <w:sz w:val="22"/>
          <w:szCs w:val="22"/>
        </w:rPr>
      </w:pPr>
      <w:r w:rsidRPr="00545368">
        <w:rPr>
          <w:color w:val="222222"/>
          <w:sz w:val="22"/>
          <w:szCs w:val="22"/>
        </w:rPr>
        <w:t>Greeting</w:t>
      </w:r>
      <w:r>
        <w:rPr>
          <w:color w:val="222222"/>
          <w:sz w:val="22"/>
          <w:szCs w:val="22"/>
        </w:rPr>
        <w:t>s!</w:t>
      </w:r>
      <w:r w:rsidR="00F6629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I am writing to share with you information about the growing opportunities at the University Chicago</w:t>
      </w:r>
      <w:ins w:id="0" w:author="Ian Foster" w:date="2014-11-06T20:42:00Z">
        <w:r w:rsidR="00F66292">
          <w:rPr>
            <w:color w:val="222222"/>
            <w:sz w:val="22"/>
            <w:szCs w:val="22"/>
          </w:rPr>
          <w:t xml:space="preserve">, both for </w:t>
        </w:r>
      </w:ins>
      <w:del w:id="1" w:author="Ian Foster" w:date="2014-11-06T20:42:00Z">
        <w:r w:rsidR="004D7AB3" w:rsidDel="00F66292">
          <w:rPr>
            <w:color w:val="222222"/>
            <w:sz w:val="22"/>
            <w:szCs w:val="22"/>
          </w:rPr>
          <w:delText xml:space="preserve">, </w:delText>
        </w:r>
      </w:del>
      <w:r w:rsidRPr="00545368">
        <w:rPr>
          <w:color w:val="222222"/>
          <w:sz w:val="22"/>
          <w:szCs w:val="22"/>
        </w:rPr>
        <w:t xml:space="preserve">graduating PhD students </w:t>
      </w:r>
      <w:r>
        <w:rPr>
          <w:color w:val="222222"/>
          <w:sz w:val="22"/>
          <w:szCs w:val="22"/>
        </w:rPr>
        <w:t>(</w:t>
      </w:r>
      <w:commentRangeStart w:id="2"/>
      <w:r>
        <w:rPr>
          <w:color w:val="222222"/>
          <w:sz w:val="22"/>
          <w:szCs w:val="22"/>
        </w:rPr>
        <w:t>for their faculty careers</w:t>
      </w:r>
      <w:commentRangeEnd w:id="2"/>
      <w:r w:rsidR="00F66292">
        <w:rPr>
          <w:rStyle w:val="CommentReference"/>
          <w:rFonts w:asciiTheme="minorHAnsi" w:hAnsiTheme="minorHAnsi" w:cstheme="minorBidi"/>
        </w:rPr>
        <w:commentReference w:id="2"/>
      </w:r>
      <w:r>
        <w:rPr>
          <w:color w:val="222222"/>
          <w:sz w:val="22"/>
          <w:szCs w:val="22"/>
        </w:rPr>
        <w:t xml:space="preserve">) </w:t>
      </w:r>
      <w:r w:rsidRPr="00545368">
        <w:rPr>
          <w:color w:val="222222"/>
          <w:sz w:val="22"/>
          <w:szCs w:val="22"/>
        </w:rPr>
        <w:t>and undergraduate students</w:t>
      </w:r>
      <w:r>
        <w:rPr>
          <w:color w:val="222222"/>
          <w:sz w:val="22"/>
          <w:szCs w:val="22"/>
        </w:rPr>
        <w:t xml:space="preserve"> (for their gradua</w:t>
      </w:r>
      <w:r w:rsidR="004D7AB3">
        <w:rPr>
          <w:color w:val="222222"/>
          <w:sz w:val="22"/>
          <w:szCs w:val="22"/>
        </w:rPr>
        <w:t>te careers).</w:t>
      </w:r>
      <w:r w:rsidR="00F66292">
        <w:rPr>
          <w:color w:val="222222"/>
          <w:sz w:val="22"/>
          <w:szCs w:val="22"/>
        </w:rPr>
        <w:t xml:space="preserve"> </w:t>
      </w:r>
      <w:r w:rsidR="004D7AB3">
        <w:rPr>
          <w:color w:val="222222"/>
          <w:sz w:val="22"/>
          <w:szCs w:val="22"/>
        </w:rPr>
        <w:t>We hope that you will encourage your rising stars to join us!</w:t>
      </w:r>
    </w:p>
    <w:p w14:paraId="7B30EBC3" w14:textId="0FE8613C" w:rsidR="004D7AB3" w:rsidRDefault="004D7AB3" w:rsidP="00545368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The</w:t>
      </w:r>
      <w:r w:rsidR="00545368">
        <w:rPr>
          <w:color w:val="222222"/>
          <w:sz w:val="22"/>
          <w:szCs w:val="22"/>
        </w:rPr>
        <w:t xml:space="preserve"> D</w:t>
      </w:r>
      <w:r>
        <w:rPr>
          <w:color w:val="222222"/>
          <w:sz w:val="22"/>
          <w:szCs w:val="22"/>
        </w:rPr>
        <w:t>epartment of Computer S</w:t>
      </w:r>
      <w:r w:rsidR="00545368" w:rsidRPr="00545368">
        <w:rPr>
          <w:color w:val="222222"/>
          <w:sz w:val="22"/>
          <w:szCs w:val="22"/>
        </w:rPr>
        <w:t>cience</w:t>
      </w:r>
      <w:r>
        <w:rPr>
          <w:color w:val="222222"/>
          <w:sz w:val="22"/>
          <w:szCs w:val="22"/>
        </w:rPr>
        <w:t xml:space="preserve"> has a long history of excellence in Theoretical Computer Science, but over the past several years, we have been building </w:t>
      </w:r>
      <w:ins w:id="3" w:author="Ian Foster" w:date="2014-11-06T20:43:00Z">
        <w:r w:rsidR="00F66292">
          <w:rPr>
            <w:color w:val="222222"/>
            <w:sz w:val="22"/>
            <w:szCs w:val="22"/>
          </w:rPr>
          <w:t>a</w:t>
        </w:r>
      </w:ins>
      <w:del w:id="4" w:author="Ian Foster" w:date="2014-11-06T20:43:00Z">
        <w:r w:rsidDel="00F66292">
          <w:rPr>
            <w:color w:val="222222"/>
            <w:sz w:val="22"/>
            <w:szCs w:val="22"/>
          </w:rPr>
          <w:delText>s</w:delText>
        </w:r>
      </w:del>
      <w:r>
        <w:rPr>
          <w:color w:val="222222"/>
          <w:sz w:val="22"/>
          <w:szCs w:val="22"/>
        </w:rPr>
        <w:t xml:space="preserve"> strong systems group.</w:t>
      </w:r>
      <w:r w:rsidR="00F66292">
        <w:rPr>
          <w:color w:val="222222"/>
          <w:sz w:val="22"/>
          <w:szCs w:val="22"/>
        </w:rPr>
        <w:t xml:space="preserve"> </w:t>
      </w:r>
      <w:r w:rsidR="007F380E">
        <w:rPr>
          <w:color w:val="222222"/>
          <w:sz w:val="22"/>
          <w:szCs w:val="22"/>
        </w:rPr>
        <w:t xml:space="preserve">Adding to existing strengths in distributed and cloud systems, high-performance computing, and computer architecture, </w:t>
      </w:r>
      <w:del w:id="5" w:author="Ian Foster" w:date="2014-11-06T20:44:00Z">
        <w:r w:rsidR="007F380E" w:rsidDel="00F66292">
          <w:rPr>
            <w:color w:val="222222"/>
            <w:sz w:val="22"/>
            <w:szCs w:val="22"/>
          </w:rPr>
          <w:delText>t</w:delText>
        </w:r>
        <w:r w:rsidDel="00F66292">
          <w:rPr>
            <w:color w:val="222222"/>
            <w:sz w:val="22"/>
            <w:szCs w:val="22"/>
          </w:rPr>
          <w:delText xml:space="preserve">his </w:delText>
        </w:r>
        <w:r w:rsidR="007F380E" w:rsidDel="00F66292">
          <w:rPr>
            <w:color w:val="222222"/>
            <w:sz w:val="22"/>
            <w:szCs w:val="22"/>
          </w:rPr>
          <w:delText>involves</w:delText>
        </w:r>
      </w:del>
      <w:ins w:id="6" w:author="Ian Foster" w:date="2014-11-06T20:44:00Z">
        <w:r w:rsidR="00F66292">
          <w:rPr>
            <w:color w:val="222222"/>
            <w:sz w:val="22"/>
            <w:szCs w:val="22"/>
          </w:rPr>
          <w:t>we have</w:t>
        </w:r>
      </w:ins>
      <w:r w:rsidR="007F380E">
        <w:rPr>
          <w:color w:val="222222"/>
          <w:sz w:val="22"/>
          <w:szCs w:val="22"/>
        </w:rPr>
        <w:t xml:space="preserve"> attract</w:t>
      </w:r>
      <w:ins w:id="7" w:author="Ian Foster" w:date="2014-11-06T20:44:00Z">
        <w:r w:rsidR="00F66292">
          <w:rPr>
            <w:color w:val="222222"/>
            <w:sz w:val="22"/>
            <w:szCs w:val="22"/>
          </w:rPr>
          <w:t>ed</w:t>
        </w:r>
      </w:ins>
      <w:del w:id="8" w:author="Ian Foster" w:date="2014-11-06T20:44:00Z">
        <w:r w:rsidR="007F380E" w:rsidDel="00F66292">
          <w:rPr>
            <w:color w:val="222222"/>
            <w:sz w:val="22"/>
            <w:szCs w:val="22"/>
          </w:rPr>
          <w:delText>ing</w:delText>
        </w:r>
      </w:del>
      <w:r>
        <w:rPr>
          <w:color w:val="222222"/>
          <w:sz w:val="22"/>
          <w:szCs w:val="22"/>
        </w:rPr>
        <w:t xml:space="preserve"> great new faculty from leading computer science departments such as yours.</w:t>
      </w:r>
      <w:r w:rsidR="00F6629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Recent hires include:</w:t>
      </w:r>
    </w:p>
    <w:p w14:paraId="1ED1828A" w14:textId="58AEE78D" w:rsidR="004D7AB3" w:rsidRDefault="004D7AB3" w:rsidP="004D7AB3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Hank Hoffmann, Assistant Professor (Massachusetts Institute of Technology)</w:t>
      </w:r>
      <w:r w:rsidR="00614BB1">
        <w:rPr>
          <w:color w:val="222222"/>
          <w:sz w:val="22"/>
          <w:szCs w:val="22"/>
        </w:rPr>
        <w:t xml:space="preserve"> (Areas: )</w:t>
      </w:r>
    </w:p>
    <w:p w14:paraId="6689B4C8" w14:textId="60E6F10B" w:rsidR="004D7AB3" w:rsidRDefault="004D7AB3" w:rsidP="004D7AB3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Haryadi Gunawi, Neubauer Family Assistant Professor (UC Berkeley, U Wisconsin)</w:t>
      </w:r>
      <w:r w:rsidR="00614BB1">
        <w:rPr>
          <w:color w:val="222222"/>
          <w:sz w:val="22"/>
          <w:szCs w:val="22"/>
        </w:rPr>
        <w:t xml:space="preserve"> (Areas:</w:t>
      </w:r>
      <w:ins w:id="9" w:author="Ian Foster" w:date="2014-11-06T20:44:00Z">
        <w:r w:rsidR="00F66292">
          <w:rPr>
            <w:color w:val="222222"/>
            <w:sz w:val="22"/>
            <w:szCs w:val="22"/>
          </w:rPr>
          <w:t xml:space="preserve"> </w:t>
        </w:r>
      </w:ins>
      <w:del w:id="10" w:author="Ian Foster" w:date="2014-11-06T20:44:00Z">
        <w:r w:rsidR="00614BB1" w:rsidDel="00F66292">
          <w:rPr>
            <w:color w:val="222222"/>
            <w:sz w:val="22"/>
            <w:szCs w:val="22"/>
          </w:rPr>
          <w:delText>)</w:delText>
        </w:r>
      </w:del>
      <w:r w:rsidR="00614BB1">
        <w:rPr>
          <w:color w:val="222222"/>
          <w:sz w:val="22"/>
          <w:szCs w:val="22"/>
        </w:rPr>
        <w:t>)</w:t>
      </w:r>
    </w:p>
    <w:p w14:paraId="4BE955E4" w14:textId="6D6E9530" w:rsidR="004D7AB3" w:rsidRDefault="004D7AB3" w:rsidP="004D7AB3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Shan Lu, Associate Professor (U Wisconsin, U Illinois at Urbana-Champaign)</w:t>
      </w:r>
      <w:r w:rsidR="007F380E">
        <w:rPr>
          <w:color w:val="222222"/>
          <w:sz w:val="22"/>
          <w:szCs w:val="22"/>
        </w:rPr>
        <w:t xml:space="preserve"> (Areas:)</w:t>
      </w:r>
    </w:p>
    <w:p w14:paraId="5190E19F" w14:textId="0CF9CD9D" w:rsidR="004D7AB3" w:rsidRDefault="004D7AB3" w:rsidP="004D7AB3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Ariel Feldman, Assistant Professor (Princeton)</w:t>
      </w:r>
      <w:r w:rsidR="00F66292">
        <w:rPr>
          <w:color w:val="222222"/>
          <w:sz w:val="22"/>
          <w:szCs w:val="22"/>
        </w:rPr>
        <w:t xml:space="preserve"> </w:t>
      </w:r>
      <w:r w:rsidR="007F380E">
        <w:rPr>
          <w:color w:val="222222"/>
          <w:sz w:val="22"/>
          <w:szCs w:val="22"/>
        </w:rPr>
        <w:t>(Areas:</w:t>
      </w:r>
      <w:ins w:id="11" w:author="Ariel Feldman" w:date="2014-11-09T17:53:00Z">
        <w:r w:rsidR="009849CB" w:rsidRPr="009849CB">
          <w:t xml:space="preserve"> </w:t>
        </w:r>
        <w:r w:rsidR="009849CB" w:rsidRPr="009849CB">
          <w:rPr>
            <w:color w:val="222222"/>
            <w:sz w:val="22"/>
            <w:szCs w:val="22"/>
          </w:rPr>
          <w:t>Comput</w:t>
        </w:r>
        <w:r w:rsidR="009849CB">
          <w:rPr>
            <w:color w:val="222222"/>
            <w:sz w:val="22"/>
            <w:szCs w:val="22"/>
          </w:rPr>
          <w:t>er Security and Privacy</w:t>
        </w:r>
        <w:r w:rsidR="009849CB" w:rsidRPr="009849CB">
          <w:rPr>
            <w:color w:val="222222"/>
            <w:sz w:val="22"/>
            <w:szCs w:val="22"/>
          </w:rPr>
          <w:t>, Information Technology Policy</w:t>
        </w:r>
      </w:ins>
      <w:r w:rsidR="007F380E">
        <w:rPr>
          <w:color w:val="222222"/>
          <w:sz w:val="22"/>
          <w:szCs w:val="22"/>
        </w:rPr>
        <w:t>)</w:t>
      </w:r>
    </w:p>
    <w:p w14:paraId="3E2C69C7" w14:textId="16BA2052" w:rsidR="004D7AB3" w:rsidRDefault="004D7AB3" w:rsidP="004D7AB3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Ravi Chugh, Assistant Professor (UCSD)</w:t>
      </w:r>
      <w:r w:rsidR="007F380E">
        <w:rPr>
          <w:color w:val="222222"/>
          <w:sz w:val="22"/>
          <w:szCs w:val="22"/>
        </w:rPr>
        <w:t xml:space="preserve"> (Areas: )</w:t>
      </w:r>
      <w:del w:id="12" w:author="Ian Foster" w:date="2014-11-06T20:44:00Z">
        <w:r w:rsidDel="00F66292">
          <w:rPr>
            <w:color w:val="222222"/>
            <w:sz w:val="22"/>
            <w:szCs w:val="22"/>
          </w:rPr>
          <w:delText>, and</w:delText>
        </w:r>
      </w:del>
    </w:p>
    <w:p w14:paraId="48E2C90A" w14:textId="4179CA61" w:rsidR="004D7AB3" w:rsidRPr="00545368" w:rsidRDefault="004D7AB3" w:rsidP="004D7AB3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Aaron Elmore, Assistant Professor (Massachusetts Institute of Technology, UC Santa Barbara)</w:t>
      </w:r>
      <w:r w:rsidR="007F380E">
        <w:rPr>
          <w:color w:val="222222"/>
          <w:sz w:val="22"/>
          <w:szCs w:val="22"/>
        </w:rPr>
        <w:t xml:space="preserve"> (Areas: )</w:t>
      </w:r>
    </w:p>
    <w:p w14:paraId="3F4764FE" w14:textId="7D769DC9" w:rsidR="004D7AB3" w:rsidRDefault="004D7AB3" w:rsidP="004D7AB3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Of course, we’re thrilled to have all of them here, but </w:t>
      </w:r>
      <w:ins w:id="13" w:author="Ian Foster" w:date="2014-11-06T20:44:00Z">
        <w:r w:rsidR="00F66292">
          <w:rPr>
            <w:color w:val="222222"/>
            <w:sz w:val="22"/>
            <w:szCs w:val="22"/>
          </w:rPr>
          <w:t xml:space="preserve">we </w:t>
        </w:r>
      </w:ins>
      <w:r>
        <w:rPr>
          <w:color w:val="222222"/>
          <w:sz w:val="22"/>
          <w:szCs w:val="22"/>
        </w:rPr>
        <w:t xml:space="preserve">also have the support of the University to </w:t>
      </w:r>
      <w:r w:rsidR="007F380E">
        <w:rPr>
          <w:color w:val="222222"/>
          <w:sz w:val="22"/>
          <w:szCs w:val="22"/>
        </w:rPr>
        <w:t>double this growth, continuing</w:t>
      </w:r>
      <w:r>
        <w:rPr>
          <w:color w:val="222222"/>
          <w:sz w:val="22"/>
          <w:szCs w:val="22"/>
        </w:rPr>
        <w:t xml:space="preserve"> to build the systems group to even greater critical mass and distinction.</w:t>
      </w:r>
      <w:r w:rsidR="00F66292">
        <w:rPr>
          <w:color w:val="222222"/>
          <w:sz w:val="22"/>
          <w:szCs w:val="22"/>
        </w:rPr>
        <w:t xml:space="preserve"> </w:t>
      </w:r>
    </w:p>
    <w:p w14:paraId="30FA2E61" w14:textId="4A902A78" w:rsidR="00C9798C" w:rsidRDefault="00C9798C" w:rsidP="004D7AB3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While several of our new faculty have only just arrived, </w:t>
      </w:r>
      <w:del w:id="14" w:author="Ian Foster" w:date="2014-11-06T20:44:00Z">
        <w:r w:rsidDel="00F66292">
          <w:rPr>
            <w:color w:val="222222"/>
            <w:sz w:val="22"/>
            <w:szCs w:val="22"/>
          </w:rPr>
          <w:delText xml:space="preserve">but </w:delText>
        </w:r>
      </w:del>
      <w:r>
        <w:rPr>
          <w:color w:val="222222"/>
          <w:sz w:val="22"/>
          <w:szCs w:val="22"/>
        </w:rPr>
        <w:t xml:space="preserve">we have already made good progress in other areas – </w:t>
      </w:r>
    </w:p>
    <w:p w14:paraId="08D20B5E" w14:textId="5A807F38" w:rsidR="00C9798C" w:rsidRDefault="00C9798C" w:rsidP="00C9798C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Doubling the number of PhD students to sixty, with about two</w:t>
      </w:r>
      <w:ins w:id="15" w:author="Ian Foster" w:date="2014-11-06T20:44:00Z">
        <w:r w:rsidR="00F66292">
          <w:rPr>
            <w:color w:val="222222"/>
            <w:sz w:val="22"/>
            <w:szCs w:val="22"/>
          </w:rPr>
          <w:t xml:space="preserve"> </w:t>
        </w:r>
      </w:ins>
      <w:del w:id="16" w:author="Ian Foster" w:date="2014-11-06T20:44:00Z">
        <w:r w:rsidDel="00F66292">
          <w:rPr>
            <w:color w:val="222222"/>
            <w:sz w:val="22"/>
            <w:szCs w:val="22"/>
          </w:rPr>
          <w:delText>-</w:delText>
        </w:r>
      </w:del>
      <w:r>
        <w:rPr>
          <w:color w:val="222222"/>
          <w:sz w:val="22"/>
          <w:szCs w:val="22"/>
        </w:rPr>
        <w:t xml:space="preserve">thirds </w:t>
      </w:r>
      <w:del w:id="17" w:author="Ian Foster" w:date="2014-11-06T20:44:00Z">
        <w:r w:rsidDel="00F66292">
          <w:rPr>
            <w:color w:val="222222"/>
            <w:sz w:val="22"/>
            <w:szCs w:val="22"/>
          </w:rPr>
          <w:delText xml:space="preserve">of those </w:delText>
        </w:r>
      </w:del>
      <w:r>
        <w:rPr>
          <w:color w:val="222222"/>
          <w:sz w:val="22"/>
          <w:szCs w:val="22"/>
        </w:rPr>
        <w:t>in Systems</w:t>
      </w:r>
    </w:p>
    <w:p w14:paraId="7D0ADD9A" w14:textId="77777777" w:rsidR="00C9798C" w:rsidRDefault="00C9798C" w:rsidP="00C9798C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Quadrupling research funding, creating a wealth of opportunities for graduate students and postdoctoral scholars</w:t>
      </w:r>
    </w:p>
    <w:p w14:paraId="24E44F96" w14:textId="1A975AF3" w:rsidR="00C9798C" w:rsidRDefault="00C9798C" w:rsidP="00C9798C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2"/>
          <w:szCs w:val="22"/>
        </w:rPr>
      </w:pPr>
      <w:del w:id="18" w:author="Ian Foster" w:date="2014-11-06T20:46:00Z">
        <w:r w:rsidDel="00F66292">
          <w:rPr>
            <w:color w:val="222222"/>
            <w:sz w:val="22"/>
            <w:szCs w:val="22"/>
          </w:rPr>
          <w:delText xml:space="preserve">A </w:delText>
        </w:r>
      </w:del>
      <w:ins w:id="19" w:author="Ian Foster" w:date="2014-11-06T20:46:00Z">
        <w:r w:rsidR="00F66292">
          <w:rPr>
            <w:color w:val="222222"/>
            <w:sz w:val="22"/>
            <w:szCs w:val="22"/>
          </w:rPr>
          <w:t xml:space="preserve">Greatly expanding </w:t>
        </w:r>
      </w:ins>
      <w:del w:id="20" w:author="Ian Foster" w:date="2014-11-06T20:46:00Z">
        <w:r w:rsidDel="00F66292">
          <w:rPr>
            <w:color w:val="222222"/>
            <w:sz w:val="22"/>
            <w:szCs w:val="22"/>
          </w:rPr>
          <w:delText xml:space="preserve">dramatic and ongoing expansion of </w:delText>
        </w:r>
      </w:del>
      <w:r>
        <w:rPr>
          <w:color w:val="222222"/>
          <w:sz w:val="22"/>
          <w:szCs w:val="22"/>
        </w:rPr>
        <w:t>the department’s research space</w:t>
      </w:r>
      <w:ins w:id="21" w:author="Ian Foster" w:date="2014-11-06T20:46:00Z">
        <w:r w:rsidR="00F66292">
          <w:rPr>
            <w:color w:val="222222"/>
            <w:sz w:val="22"/>
            <w:szCs w:val="22"/>
          </w:rPr>
          <w:t>, a process that continues</w:t>
        </w:r>
      </w:ins>
      <w:del w:id="22" w:author="Ian Foster" w:date="2014-11-06T20:45:00Z">
        <w:r w:rsidDel="00F66292">
          <w:rPr>
            <w:color w:val="222222"/>
            <w:sz w:val="22"/>
            <w:szCs w:val="22"/>
          </w:rPr>
          <w:delText>s</w:delText>
        </w:r>
      </w:del>
    </w:p>
    <w:p w14:paraId="65CE0408" w14:textId="0E9D5CB1" w:rsidR="00C9798C" w:rsidRPr="00545368" w:rsidRDefault="00C9798C" w:rsidP="00C9798C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sz w:val="22"/>
          <w:szCs w:val="22"/>
        </w:rPr>
      </w:pPr>
      <w:commentRangeStart w:id="23"/>
      <w:r>
        <w:rPr>
          <w:color w:val="222222"/>
          <w:sz w:val="22"/>
          <w:szCs w:val="22"/>
        </w:rPr>
        <w:t>Creating a wide range of new experimental testbeds</w:t>
      </w:r>
      <w:ins w:id="24" w:author="Ian Foster" w:date="2014-11-06T20:45:00Z">
        <w:r w:rsidR="00F66292">
          <w:rPr>
            <w:color w:val="222222"/>
            <w:sz w:val="22"/>
            <w:szCs w:val="22"/>
          </w:rPr>
          <w:t>,</w:t>
        </w:r>
      </w:ins>
      <w:r>
        <w:rPr>
          <w:color w:val="222222"/>
          <w:sz w:val="22"/>
          <w:szCs w:val="22"/>
        </w:rPr>
        <w:t xml:space="preserve"> from small mobile/embedded to large clusters in which resilience, power/energy, volatility, and performance can be explored</w:t>
      </w:r>
      <w:commentRangeEnd w:id="23"/>
      <w:r w:rsidR="00F66292">
        <w:rPr>
          <w:rStyle w:val="CommentReference"/>
          <w:rFonts w:asciiTheme="minorHAnsi" w:hAnsiTheme="minorHAnsi" w:cstheme="minorBidi"/>
        </w:rPr>
        <w:commentReference w:id="23"/>
      </w:r>
    </w:p>
    <w:p w14:paraId="0D52DC6D" w14:textId="0BA445ED" w:rsidR="00545368" w:rsidRDefault="00614BB1" w:rsidP="00614BB1">
      <w:pPr>
        <w:pStyle w:val="NormalWeb"/>
        <w:shd w:val="clear" w:color="auto" w:fill="FFFFFF"/>
        <w:rPr>
          <w:color w:val="222222"/>
          <w:sz w:val="22"/>
          <w:szCs w:val="22"/>
        </w:rPr>
      </w:pPr>
      <w:commentRangeStart w:id="25"/>
      <w:r>
        <w:rPr>
          <w:color w:val="222222"/>
          <w:sz w:val="22"/>
          <w:szCs w:val="22"/>
        </w:rPr>
        <w:t>T</w:t>
      </w:r>
      <w:r w:rsidR="00C9798C">
        <w:rPr>
          <w:color w:val="222222"/>
          <w:sz w:val="22"/>
          <w:szCs w:val="22"/>
        </w:rPr>
        <w:t xml:space="preserve">he University of Chicago is an extraordinary university with an unsurpassed tradition </w:t>
      </w:r>
      <w:r w:rsidR="00545368" w:rsidRPr="00545368">
        <w:rPr>
          <w:color w:val="222222"/>
          <w:sz w:val="22"/>
          <w:szCs w:val="22"/>
        </w:rPr>
        <w:t>of groundbreaking research in</w:t>
      </w:r>
      <w:r w:rsidR="00C9798C">
        <w:rPr>
          <w:color w:val="222222"/>
          <w:sz w:val="22"/>
          <w:szCs w:val="22"/>
        </w:rPr>
        <w:t xml:space="preserve"> Physics, Economics, Law, Business, and many other areas.</w:t>
      </w:r>
      <w:commentRangeEnd w:id="25"/>
      <w:r w:rsidR="007F0DE6">
        <w:rPr>
          <w:rStyle w:val="CommentReference"/>
          <w:rFonts w:asciiTheme="minorHAnsi" w:hAnsiTheme="minorHAnsi" w:cstheme="minorBidi"/>
        </w:rPr>
        <w:commentReference w:id="25"/>
      </w:r>
      <w:r w:rsidR="00F66292">
        <w:rPr>
          <w:color w:val="222222"/>
          <w:sz w:val="22"/>
          <w:szCs w:val="22"/>
        </w:rPr>
        <w:t xml:space="preserve"> </w:t>
      </w:r>
      <w:r w:rsidR="00C9798C">
        <w:rPr>
          <w:color w:val="222222"/>
          <w:sz w:val="22"/>
          <w:szCs w:val="22"/>
        </w:rPr>
        <w:t>And Chicago is a world-class city with fantastic cultural diversity and a dynamic and growing entrepreneurial community.</w:t>
      </w:r>
      <w:r w:rsidR="00F6629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 xml:space="preserve">The Computer Science Department at the university of Chicago is </w:t>
      </w:r>
      <w:r w:rsidR="00545368" w:rsidRPr="00545368">
        <w:rPr>
          <w:color w:val="222222"/>
          <w:sz w:val="22"/>
          <w:szCs w:val="22"/>
        </w:rPr>
        <w:t>a great place for your new PhDs to have a an extraordinary faculty experience and for you bright undergraduates to launch their research careers</w:t>
      </w:r>
      <w:r>
        <w:rPr>
          <w:color w:val="222222"/>
          <w:sz w:val="22"/>
          <w:szCs w:val="22"/>
        </w:rPr>
        <w:t>.</w:t>
      </w:r>
      <w:r w:rsidR="00F6629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We hope that you will encourage them to apply!</w:t>
      </w:r>
    </w:p>
    <w:p w14:paraId="018986E7" w14:textId="301DBF4B" w:rsidR="00B148BF" w:rsidRDefault="00B148BF" w:rsidP="00614BB1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lastRenderedPageBreak/>
        <w:t>Assistant Professor Systems Search &lt;add link here&gt;</w:t>
      </w:r>
      <w:r w:rsidR="00F6629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(initial closing date is XX, later applications can be considered)</w:t>
      </w:r>
    </w:p>
    <w:p w14:paraId="1408EE03" w14:textId="4159B50A" w:rsidR="00B148BF" w:rsidRPr="00545368" w:rsidRDefault="00B148BF" w:rsidP="00614BB1">
      <w:pPr>
        <w:pStyle w:val="NormalWeb"/>
        <w:shd w:val="clear" w:color="auto" w:fill="FFFFFF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PhD Program &lt;add link here&gt;</w:t>
      </w:r>
      <w:r w:rsidR="00F66292">
        <w:rPr>
          <w:color w:val="222222"/>
          <w:sz w:val="22"/>
          <w:szCs w:val="22"/>
        </w:rPr>
        <w:t xml:space="preserve"> </w:t>
      </w:r>
      <w:r>
        <w:rPr>
          <w:color w:val="222222"/>
          <w:sz w:val="22"/>
          <w:szCs w:val="22"/>
        </w:rPr>
        <w:t>(application deadline is XX, no late applications)</w:t>
      </w:r>
    </w:p>
    <w:p w14:paraId="50A4F0AB" w14:textId="25CC51D2" w:rsidR="00614BB1" w:rsidRPr="00545368" w:rsidRDefault="00614BB1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Feel free to have </w:t>
      </w:r>
      <w:r w:rsidR="00B148BF">
        <w:rPr>
          <w:rFonts w:ascii="Times" w:hAnsi="Times"/>
          <w:sz w:val="22"/>
          <w:szCs w:val="22"/>
        </w:rPr>
        <w:t>your students</w:t>
      </w:r>
      <w:r>
        <w:rPr>
          <w:rFonts w:ascii="Times" w:hAnsi="Times"/>
          <w:sz w:val="22"/>
          <w:szCs w:val="22"/>
        </w:rPr>
        <w:t xml:space="preserve"> contact us</w:t>
      </w:r>
      <w:r w:rsidR="00B148BF">
        <w:rPr>
          <w:rFonts w:ascii="Times" w:hAnsi="Times"/>
          <w:sz w:val="22"/>
          <w:szCs w:val="22"/>
        </w:rPr>
        <w:t xml:space="preserve"> directly</w:t>
      </w:r>
      <w:r>
        <w:rPr>
          <w:rFonts w:ascii="Times" w:hAnsi="Times"/>
          <w:sz w:val="22"/>
          <w:szCs w:val="22"/>
        </w:rPr>
        <w:t xml:space="preserve"> if we can provide </w:t>
      </w:r>
      <w:r w:rsidR="00311782">
        <w:rPr>
          <w:rFonts w:ascii="Times" w:hAnsi="Times"/>
          <w:sz w:val="22"/>
          <w:szCs w:val="22"/>
        </w:rPr>
        <w:t>any more information.</w:t>
      </w:r>
      <w:r w:rsidR="00F66292">
        <w:rPr>
          <w:rFonts w:ascii="Times" w:hAnsi="Times"/>
          <w:sz w:val="22"/>
          <w:szCs w:val="22"/>
        </w:rPr>
        <w:t xml:space="preserve"> </w:t>
      </w:r>
      <w:r w:rsidR="00311782">
        <w:rPr>
          <w:rFonts w:ascii="Times" w:hAnsi="Times"/>
          <w:sz w:val="22"/>
          <w:szCs w:val="22"/>
        </w:rPr>
        <w:t>(also see systems.cs.uchicago.edu)</w:t>
      </w:r>
    </w:p>
    <w:sectPr w:rsidR="00614BB1" w:rsidRPr="00545368" w:rsidSect="00A95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Ian Foster" w:date="2014-11-06T20:42:00Z" w:initials="ITF">
    <w:p w14:paraId="1064F65F" w14:textId="40EDD05D" w:rsidR="00F66292" w:rsidRDefault="00F66292">
      <w:pPr>
        <w:pStyle w:val="CommentText"/>
      </w:pPr>
      <w:r>
        <w:rPr>
          <w:rStyle w:val="CommentReference"/>
        </w:rPr>
        <w:annotationRef/>
      </w:r>
      <w:r>
        <w:t>Are there also postdoc opportunities?</w:t>
      </w:r>
    </w:p>
  </w:comment>
  <w:comment w:id="23" w:author="Ian Foster" w:date="2014-11-06T20:46:00Z" w:initials="ITF">
    <w:p w14:paraId="45F9A181" w14:textId="1B070D5B" w:rsidR="00F66292" w:rsidRDefault="00F66292">
      <w:pPr>
        <w:pStyle w:val="CommentText"/>
      </w:pPr>
      <w:r>
        <w:rPr>
          <w:rStyle w:val="CommentReference"/>
        </w:rPr>
        <w:annotationRef/>
      </w:r>
      <w:r>
        <w:t>Worth working in a reference to the connections to major platforms in CI, RCC, Argonne?</w:t>
      </w:r>
    </w:p>
  </w:comment>
  <w:comment w:id="25" w:author="Ariel Feldman" w:date="2014-11-09T17:59:00Z" w:initials="AJF">
    <w:p w14:paraId="56B812EE" w14:textId="7F6A8679" w:rsidR="007F0DE6" w:rsidRDefault="007F0DE6">
      <w:pPr>
        <w:pStyle w:val="CommentText"/>
      </w:pPr>
      <w:r>
        <w:rPr>
          <w:rStyle w:val="CommentReference"/>
        </w:rPr>
        <w:annotationRef/>
      </w:r>
      <w:r>
        <w:t>Say something about the tradition of and potential for interdisciplinary research with these areas?</w:t>
      </w:r>
      <w:bookmarkStart w:id="26" w:name="_GoBack"/>
      <w:bookmarkEnd w:id="2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65E3"/>
    <w:multiLevelType w:val="hybridMultilevel"/>
    <w:tmpl w:val="1808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1196B"/>
    <w:multiLevelType w:val="hybridMultilevel"/>
    <w:tmpl w:val="8D10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68"/>
    <w:rsid w:val="002C357D"/>
    <w:rsid w:val="00311782"/>
    <w:rsid w:val="004D7AB3"/>
    <w:rsid w:val="00545368"/>
    <w:rsid w:val="00614BB1"/>
    <w:rsid w:val="007F0DE6"/>
    <w:rsid w:val="007F380E"/>
    <w:rsid w:val="009849CB"/>
    <w:rsid w:val="00A9525C"/>
    <w:rsid w:val="00B148BF"/>
    <w:rsid w:val="00C9798C"/>
    <w:rsid w:val="00DA2082"/>
    <w:rsid w:val="00F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DA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5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453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45368"/>
  </w:style>
  <w:style w:type="character" w:styleId="CommentReference">
    <w:name w:val="annotation reference"/>
    <w:basedOn w:val="DefaultParagraphFont"/>
    <w:uiPriority w:val="99"/>
    <w:semiHidden/>
    <w:unhideWhenUsed/>
    <w:rsid w:val="00F66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29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5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453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45368"/>
  </w:style>
  <w:style w:type="character" w:styleId="CommentReference">
    <w:name w:val="annotation reference"/>
    <w:basedOn w:val="DefaultParagraphFont"/>
    <w:uiPriority w:val="99"/>
    <w:semiHidden/>
    <w:unhideWhenUsed/>
    <w:rsid w:val="00F66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2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2537</Characters>
  <Application>Microsoft Macintosh Word</Application>
  <DocSecurity>0</DocSecurity>
  <Lines>21</Lines>
  <Paragraphs>5</Paragraphs>
  <ScaleCrop>false</ScaleCrop>
  <Company>University of Chicago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Chien</dc:creator>
  <cp:keywords/>
  <dc:description/>
  <cp:lastModifiedBy>Ariel Feldman</cp:lastModifiedBy>
  <cp:revision>3</cp:revision>
  <dcterms:created xsi:type="dcterms:W3CDTF">2014-11-09T23:54:00Z</dcterms:created>
  <dcterms:modified xsi:type="dcterms:W3CDTF">2014-11-09T23:59:00Z</dcterms:modified>
</cp:coreProperties>
</file>